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E407" w14:textId="22433A69" w:rsidR="009F662C" w:rsidRPr="009F662C" w:rsidRDefault="009F662C" w:rsidP="009F662C">
      <w:pPr>
        <w:rPr>
          <w:rFonts w:eastAsiaTheme="majorEastAsia" w:cstheme="majorBidi"/>
          <w:b/>
          <w:color w:val="642D08"/>
          <w:sz w:val="40"/>
          <w:szCs w:val="32"/>
          <w:lang w:val="bg-BG"/>
        </w:rPr>
      </w:pPr>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del w:id="0" w:author="theirs" w:date="2020-06-23T10:51:00Z">
        <w:r w:rsidR="00F14B72">
          <w:fldChar w:fldCharType="begin"/>
        </w:r>
        <w:r w:rsidR="00F14B72">
          <w:delInstrText xml:space="preserve"> HYPERLINK "https://judge.softuni.bg/Contests/Practice/Index/2458" \l "0" </w:delInstrText>
        </w:r>
        <w:r w:rsidR="00F14B72">
          <w:fldChar w:fldCharType="separate"/>
        </w:r>
        <w:r w:rsidR="00C032DC" w:rsidRPr="00A60349">
          <w:rPr>
            <w:rStyle w:val="Hyperlink"/>
          </w:rPr>
          <w:delText>https://judge.softuni.bg/Contests/Practice/Index/2458#0</w:delText>
        </w:r>
        <w:r w:rsidR="00F14B72">
          <w:rPr>
            <w:rStyle w:val="Hyperlink"/>
          </w:rPr>
          <w:fldChar w:fldCharType="end"/>
        </w:r>
        <w:r w:rsidR="00C032DC">
          <w:delText xml:space="preserve"> </w:delText>
        </w:r>
        <w:r w:rsidR="00800401">
          <w:rPr>
            <w:lang w:val="bg-BG"/>
          </w:rPr>
          <w:delText>.</w:delText>
        </w:r>
      </w:del>
      <w:ins w:id="1" w:author="theirs" w:date="2020-06-23T10:51:00Z">
        <w:r w:rsidR="00F14B72">
          <w:fldChar w:fldCharType="begin"/>
        </w:r>
        <w:r w:rsidR="00F14B72">
          <w:instrText xml:space="preserve"> HYPERLINK "https://judge.softuni.bg/Contests/2458/Exam-Preparation-May-2020" </w:instrText>
        </w:r>
        <w:r w:rsidR="00F14B72">
          <w:fldChar w:fldCharType="separate"/>
        </w:r>
        <w:r w:rsidR="00C0767A">
          <w:rPr>
            <w:rStyle w:val="Hyperlink"/>
          </w:rPr>
          <w:t>https://judge.softuni.bg/Contests/2458/Exam-Preparation-May-2020</w:t>
        </w:r>
        <w:r w:rsidR="00F14B72">
          <w:rPr>
            <w:rStyle w:val="Hyperlink"/>
          </w:rPr>
          <w:fldChar w:fldCharType="end"/>
        </w:r>
      </w:ins>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6520D1">
        <w:rPr>
          <w:highlight w:val="yellow"/>
        </w:rPr>
        <w:t>When the Add button is clicked,</w:t>
      </w:r>
      <w:r w:rsidRPr="00D87845">
        <w:t xml:space="preserve"> first </w:t>
      </w:r>
      <w:r w:rsidRPr="006520D1">
        <w:rPr>
          <w:highlight w:val="yellow"/>
        </w:rPr>
        <w:t>you need to validate the inputs</w:t>
      </w:r>
      <w:r w:rsidRPr="00D87845">
        <w:t xml:space="preserve">. If any of the input </w:t>
      </w:r>
      <w:r w:rsidRPr="006520D1">
        <w:rPr>
          <w:highlight w:val="yellow"/>
        </w:rPr>
        <w:t>fields is empty</w:t>
      </w:r>
      <w:r w:rsidRPr="00D87845">
        <w:t xml:space="preserve">,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6520D1">
        <w:rPr>
          <w:highlight w:val="yellow"/>
        </w:rPr>
        <w:t xml:space="preserve">After validating the input fields, you need to add the new task </w:t>
      </w:r>
      <w:r w:rsidRPr="006520D1">
        <w:rPr>
          <w:noProof/>
          <w:highlight w:val="yellow"/>
        </w:rPr>
        <w:t>(</w:t>
      </w:r>
      <w:r w:rsidRPr="006520D1">
        <w:rPr>
          <w:highlight w:val="yellow"/>
        </w:rPr>
        <w:t>article</w:t>
      </w:r>
      <w:r w:rsidRPr="006520D1">
        <w:rPr>
          <w:noProof/>
          <w:highlight w:val="yellow"/>
        </w:rPr>
        <w:t xml:space="preserve">) </w:t>
      </w:r>
      <w:r w:rsidRPr="006520D1">
        <w:rPr>
          <w:highlight w:val="yellow"/>
        </w:rPr>
        <w:t>in “Open” section.</w:t>
      </w:r>
      <w:r w:rsidRPr="00D87845">
        <w:t xml:space="preserve">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2"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rPr>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del w:id="2" w:author="theirs" w:date="2020-06-23T10:51:00Z"/>
          <w:lang w:val="bg-BG"/>
        </w:rPr>
      </w:pPr>
      <w:del w:id="3" w:author="theirs" w:date="2020-06-23T10:51:00Z">
        <w:r w:rsidRPr="00D87845">
          <w:rPr>
            <w:noProof/>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14:paraId="151A94BC" w14:textId="77777777" w:rsidR="004C71F0" w:rsidRPr="00D87845" w:rsidRDefault="004C71F0" w:rsidP="004C71F0">
      <w:pPr>
        <w:rPr>
          <w:ins w:id="4" w:author="theirs" w:date="2020-06-23T10:51:00Z"/>
          <w:lang w:val="bg-BG"/>
        </w:rPr>
      </w:pPr>
      <w:ins w:id="5" w:author="theirs" w:date="2020-06-23T10:51:00Z">
        <w:r w:rsidRPr="00D87845">
          <w:rPr>
            <w:noProof/>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ins>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51CCA10"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 xml:space="preserve">ShortReports, </w:t>
      </w:r>
      <w:proofErr w:type="spellStart"/>
      <w:r w:rsidR="00F04B60">
        <w:rPr>
          <w:rFonts w:ascii="Consolas" w:hAnsi="Consolas"/>
          <w:b/>
        </w:rPr>
        <w:t>BookReview</w:t>
      </w:r>
      <w:proofErr w:type="spellEnd"/>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C477BC">
        <w:rPr>
          <w:b/>
          <w:bCs/>
          <w:highlight w:val="green"/>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w:t>
      </w:r>
      <w:r w:rsidR="009F662C" w:rsidRPr="00C477BC">
        <w:rPr>
          <w:b/>
          <w:bCs/>
          <w:highlight w:val="green"/>
        </w:rPr>
        <w:t>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gramStart"/>
      <w:r>
        <w:rPr>
          <w:rFonts w:eastAsiaTheme="majorEastAsia" w:cstheme="majorBidi"/>
          <w:b/>
          <w:iCs/>
          <w:color w:val="A34A0D"/>
          <w:sz w:val="28"/>
        </w:rPr>
        <w:t>toString</w:t>
      </w:r>
      <w:r w:rsidR="009F662C" w:rsidRPr="009F662C">
        <w:rPr>
          <w:rFonts w:eastAsiaTheme="majorEastAsia" w:cstheme="majorBidi"/>
          <w:b/>
          <w:iCs/>
          <w:color w:val="A34A0D"/>
          <w:sz w:val="28"/>
        </w:rPr>
        <w:t>()</w:t>
      </w:r>
      <w:proofErr w:type="gramEnd"/>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proofErr w:type="gramStart"/>
      <w:r w:rsidRPr="009F662C">
        <w:rPr>
          <w:rFonts w:ascii="Consolas" w:hAnsi="Consolas"/>
          <w:b/>
          <w:noProof/>
        </w:rPr>
        <w:t>"</w:t>
      </w:r>
      <w:r w:rsidR="00496974" w:rsidRPr="00496974">
        <w:t xml:space="preserve"> </w:t>
      </w:r>
      <w:r w:rsidR="00087532">
        <w:rPr>
          <w:rFonts w:ascii="Consolas" w:hAnsi="Consolas"/>
          <w:b/>
          <w:noProof/>
        </w:rPr>
        <w:t>Title</w:t>
      </w:r>
      <w:proofErr w:type="gramEnd"/>
      <w:r w:rsidR="00087532">
        <w:rPr>
          <w:rFonts w:ascii="Consolas" w:hAnsi="Consolas"/>
          <w:b/>
          <w:noProof/>
        </w:rPr>
        <w:t>: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w:t>
      </w:r>
      <w:r w:rsidRPr="00C477BC">
        <w:rPr>
          <w:highlight w:val="yellow"/>
        </w:rPr>
        <w:t xml:space="preserve">inherits </w:t>
      </w:r>
      <w:r w:rsidR="00A64F5B" w:rsidRPr="00C477BC">
        <w:rPr>
          <w:highlight w:val="yellow"/>
        </w:rPr>
        <w:t xml:space="preserve">class </w:t>
      </w:r>
      <w:r w:rsidR="00A64F5B" w:rsidRPr="00C477BC">
        <w:rPr>
          <w:rFonts w:ascii="Consolas" w:hAnsi="Consolas"/>
          <w:b/>
          <w:highlight w:val="yellow"/>
        </w:rPr>
        <w:t>Article</w:t>
      </w:r>
      <w:r w:rsidR="00A64F5B" w:rsidRPr="00C477BC">
        <w:rPr>
          <w:highlight w:val="yellow"/>
        </w:rPr>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sidRPr="00087532">
        <w:rPr>
          <w:rFonts w:eastAsiaTheme="majorEastAsia" w:cstheme="majorBidi"/>
          <w:b/>
          <w:iCs/>
          <w:color w:val="A34A0D"/>
          <w:sz w:val="28"/>
        </w:rPr>
        <w:t>originalResearch</w:t>
      </w:r>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FE4605" w:rsidRDefault="00A64F5B" w:rsidP="00087532">
      <w:pPr>
        <w:pStyle w:val="ListParagraph"/>
        <w:numPr>
          <w:ilvl w:val="0"/>
          <w:numId w:val="40"/>
        </w:numPr>
        <w:rPr>
          <w:rFonts w:cstheme="minorHAnsi"/>
          <w:b/>
          <w:bCs/>
          <w:highlight w:val="yellow"/>
          <w:u w:val="single"/>
        </w:rPr>
      </w:pPr>
      <w:proofErr w:type="spellStart"/>
      <w:r w:rsidRPr="00FE4605">
        <w:rPr>
          <w:rFonts w:ascii="Consolas" w:hAnsi="Consolas"/>
          <w:b/>
          <w:bCs/>
          <w:highlight w:val="yellow"/>
        </w:rPr>
        <w:t>originalResearches</w:t>
      </w:r>
      <w:proofErr w:type="spellEnd"/>
      <w:r w:rsidRPr="00FE4605">
        <w:rPr>
          <w:rFonts w:ascii="Consolas" w:hAnsi="Consolas"/>
          <w:b/>
          <w:bCs/>
          <w:highlight w:val="yellow"/>
        </w:rPr>
        <w:t xml:space="preserve"> </w:t>
      </w:r>
      <w:r w:rsidRPr="00FE4605">
        <w:rPr>
          <w:rFonts w:cstheme="minorHAnsi"/>
          <w:b/>
          <w:bCs/>
          <w:highlight w:val="yellow"/>
        </w:rPr>
        <w:t xml:space="preserve">– object </w:t>
      </w:r>
      <w:r w:rsidRPr="00FE4605">
        <w:rPr>
          <w:rFonts w:cstheme="minorHAnsi"/>
          <w:bCs/>
          <w:highlight w:val="yellow"/>
        </w:rPr>
        <w:t>with properties</w:t>
      </w:r>
      <w:r w:rsidRPr="00FE4605">
        <w:rPr>
          <w:rFonts w:cstheme="minorHAnsi"/>
          <w:b/>
          <w:bCs/>
          <w:highlight w:val="yellow"/>
        </w:rPr>
        <w:t xml:space="preserve"> </w:t>
      </w:r>
      <w:r w:rsidRPr="00FE4605">
        <w:rPr>
          <w:rFonts w:ascii="Consolas" w:hAnsi="Consolas" w:cstheme="minorHAnsi"/>
          <w:b/>
          <w:bCs/>
          <w:highlight w:val="yellow"/>
        </w:rPr>
        <w:t>title</w:t>
      </w:r>
      <w:r w:rsidRPr="00FE4605">
        <w:rPr>
          <w:rFonts w:cstheme="minorHAnsi"/>
          <w:b/>
          <w:bCs/>
          <w:highlight w:val="yellow"/>
        </w:rPr>
        <w:t xml:space="preserve"> </w:t>
      </w:r>
      <w:r w:rsidRPr="00FE4605">
        <w:rPr>
          <w:rFonts w:cstheme="minorHAnsi"/>
          <w:bCs/>
          <w:highlight w:val="yellow"/>
        </w:rPr>
        <w:t>and</w:t>
      </w:r>
      <w:r w:rsidRPr="00FE4605">
        <w:rPr>
          <w:rFonts w:cstheme="minorHAnsi"/>
          <w:b/>
          <w:bCs/>
          <w:highlight w:val="yellow"/>
        </w:rPr>
        <w:t xml:space="preserve"> </w:t>
      </w:r>
      <w:r w:rsidRPr="00FE4605">
        <w:rPr>
          <w:rFonts w:ascii="Consolas" w:hAnsi="Consolas" w:cstheme="minorHAnsi"/>
          <w:b/>
          <w:bCs/>
          <w:highlight w:val="yellow"/>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627525">
        <w:rPr>
          <w:rFonts w:ascii="Consolas" w:hAnsi="Consolas" w:cstheme="minorHAnsi"/>
          <w:b/>
          <w:bCs/>
          <w:highlight w:val="yellow"/>
        </w:rPr>
        <w:t>content</w:t>
      </w:r>
      <w:r w:rsidR="00E45847" w:rsidRPr="00627525">
        <w:rPr>
          <w:rFonts w:ascii="Consolas" w:hAnsi="Consolas" w:cstheme="minorHAnsi"/>
          <w:b/>
          <w:bCs/>
          <w:highlight w:val="yellow"/>
        </w:rPr>
        <w:t xml:space="preserve"> </w:t>
      </w:r>
      <w:r w:rsidR="00E45847" w:rsidRPr="00627525">
        <w:rPr>
          <w:rFonts w:cstheme="minorHAnsi"/>
          <w:bCs/>
          <w:highlight w:val="yellow"/>
        </w:rPr>
        <w:t>property</w:t>
      </w:r>
      <w:r w:rsidRPr="00627525">
        <w:rPr>
          <w:rFonts w:cstheme="minorHAnsi"/>
          <w:bCs/>
          <w:highlight w:val="yellow"/>
        </w:rPr>
        <w:t xml:space="preserve"> – it should be less than 150</w:t>
      </w:r>
      <w:r>
        <w:rPr>
          <w:rFonts w:cstheme="minorHAnsi"/>
          <w:bCs/>
        </w:rPr>
        <w:t xml:space="preserve">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sidRPr="00627525">
        <w:rPr>
          <w:rFonts w:cstheme="minorHAnsi"/>
          <w:noProof/>
          <w:highlight w:val="yellow"/>
        </w:rPr>
        <w:t xml:space="preserve">The property should have the both required properties , otherwise </w:t>
      </w:r>
      <w:r w:rsidRPr="00627525">
        <w:rPr>
          <w:rFonts w:cstheme="minorHAnsi"/>
          <w:b/>
          <w:noProof/>
          <w:highlight w:val="yellow"/>
        </w:rPr>
        <w:t>throw error</w:t>
      </w:r>
      <w:r w:rsidRPr="00627525">
        <w:rPr>
          <w:rFonts w:cstheme="minorHAnsi"/>
          <w:noProof/>
          <w:highlight w:val="yellow"/>
        </w:rPr>
        <w:t xml:space="preserve"> with this message:</w:t>
      </w:r>
      <w:r>
        <w:rPr>
          <w:rFonts w:cstheme="minorHAnsi"/>
          <w:noProof/>
        </w:rPr>
        <w:t xml:space="preserv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proofErr w:type="gramEnd"/>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toString</w:t>
      </w:r>
      <w:r w:rsidRPr="009F662C">
        <w:rPr>
          <w:rFonts w:eastAsiaTheme="majorEastAsia" w:cstheme="majorBidi"/>
          <w:b/>
          <w:iCs/>
          <w:color w:val="A34A0D"/>
          <w:sz w:val="28"/>
        </w:rPr>
        <w:t>()</w:t>
      </w:r>
      <w:proofErr w:type="gramEnd"/>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r w:rsidR="00FC3EAB" w:rsidRPr="00442BE2">
        <w:rPr>
          <w:rFonts w:ascii="Consolas" w:hAnsi="Consolas"/>
          <w:b/>
          <w:bCs/>
        </w:rPr>
        <w:t>toString</w:t>
      </w:r>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w:t>
      </w:r>
      <w:r w:rsidRPr="00FE4605">
        <w:rPr>
          <w:highlight w:val="yellow"/>
        </w:rPr>
        <w:t xml:space="preserve">inherits class </w:t>
      </w:r>
      <w:r w:rsidRPr="00FE4605">
        <w:rPr>
          <w:rFonts w:ascii="Consolas" w:hAnsi="Consolas"/>
          <w:b/>
          <w:highlight w:val="yellow"/>
        </w:rPr>
        <w:t>Article</w:t>
      </w:r>
      <w:r w:rsidRPr="00FE4605">
        <w:rPr>
          <w:highlight w:val="yellow"/>
        </w:rP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w:t>
      </w:r>
      <w:r w:rsidR="00A77DC1" w:rsidRPr="00470D14">
        <w:rPr>
          <w:bCs/>
          <w:highlight w:val="yellow"/>
        </w:rPr>
        <w:t>Here you should check our clients array and if we already have this order</w:t>
      </w:r>
      <w:r w:rsidR="00A77DC1">
        <w:rPr>
          <w:bCs/>
        </w:rPr>
        <w:t xml:space="preserve"> from </w:t>
      </w:r>
      <w:r w:rsidR="00A77DC1" w:rsidRPr="00470D14">
        <w:rPr>
          <w:bCs/>
          <w:highlight w:val="yellow"/>
        </w:rPr>
        <w:t>the same client</w:t>
      </w:r>
      <w:r w:rsidR="00A77DC1">
        <w:rPr>
          <w:bCs/>
        </w:rPr>
        <w:t xml:space="preserve">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sidRPr="00470D14">
        <w:rPr>
          <w:rFonts w:cstheme="minorHAnsi"/>
          <w:highlight w:val="yellow"/>
        </w:rPr>
        <w:t xml:space="preserve">Otherwise we add our client object into the </w:t>
      </w:r>
      <w:r w:rsidRPr="00470D14">
        <w:rPr>
          <w:rFonts w:ascii="Consolas" w:hAnsi="Consolas" w:cstheme="minorHAnsi"/>
          <w:b/>
          <w:highlight w:val="yellow"/>
        </w:rPr>
        <w:t>clients</w:t>
      </w:r>
      <w:r w:rsidRPr="00470D14">
        <w:rPr>
          <w:rFonts w:cstheme="minorHAnsi"/>
          <w:highlight w:val="yellow"/>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proofErr w:type="gramStart"/>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gramStart"/>
      <w:r>
        <w:rPr>
          <w:rFonts w:eastAsiaTheme="majorEastAsia" w:cstheme="majorBidi"/>
          <w:b/>
          <w:iCs/>
          <w:color w:val="A34A0D"/>
          <w:sz w:val="28"/>
        </w:rPr>
        <w:t>toString</w:t>
      </w:r>
      <w:r w:rsidRPr="009F662C">
        <w:rPr>
          <w:rFonts w:eastAsiaTheme="majorEastAsia" w:cstheme="majorBidi"/>
          <w:b/>
          <w:iCs/>
          <w:color w:val="A34A0D"/>
          <w:sz w:val="28"/>
        </w:rPr>
        <w:t>()</w:t>
      </w:r>
      <w:proofErr w:type="gramEnd"/>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t xml:space="preserve">This </w:t>
      </w:r>
      <w:r w:rsidRPr="009F662C">
        <w:rPr>
          <w:b/>
          <w:bCs/>
        </w:rPr>
        <w:t xml:space="preserve">function </w:t>
      </w:r>
      <w:r w:rsidRPr="009F662C">
        <w:rPr>
          <w:bCs/>
        </w:rPr>
        <w:t xml:space="preserve">should </w:t>
      </w:r>
      <w:r>
        <w:rPr>
          <w:bCs/>
        </w:rPr>
        <w:t xml:space="preserve">extend the </w:t>
      </w:r>
      <w:proofErr w:type="gramStart"/>
      <w:r w:rsidRPr="00245216">
        <w:rPr>
          <w:rFonts w:ascii="Consolas" w:hAnsi="Consolas"/>
          <w:b/>
          <w:bCs/>
        </w:rPr>
        <w:t>toString(</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sidRPr="00EE55D4">
        <w:rPr>
          <w:rFonts w:cstheme="minorHAnsi"/>
          <w:noProof/>
          <w:highlight w:val="green"/>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proofErr w:type="gramStart"/>
      <w:r w:rsidRPr="00245216">
        <w:rPr>
          <w:rFonts w:ascii="Consolas" w:hAnsi="Consolas" w:cstheme="minorHAnsi"/>
          <w:b/>
          <w:noProof/>
        </w:rPr>
        <w:t>{</w:t>
      </w:r>
      <w:r>
        <w:rPr>
          <w:rFonts w:ascii="Consolas" w:hAnsi="Consolas" w:cstheme="minorHAnsi"/>
          <w:b/>
          <w:noProof/>
        </w:rPr>
        <w:t xml:space="preserve"> </w:t>
      </w:r>
      <w:proofErr w:type="spellStart"/>
      <w:r w:rsidRPr="009D2A6D">
        <w:rPr>
          <w:rFonts w:ascii="Consolas" w:hAnsi="Consolas" w:cstheme="minorHAnsi"/>
          <w:b/>
        </w:rPr>
        <w:t>orderDescription</w:t>
      </w:r>
      <w:proofErr w:type="spellEnd"/>
      <w:proofErr w:type="gramEnd"/>
      <w:r>
        <w:rPr>
          <w:rFonts w:ascii="Consolas" w:hAnsi="Consolas" w:cstheme="minorHAnsi"/>
          <w:b/>
        </w:rPr>
        <w:t xml:space="preserve"> </w:t>
      </w:r>
      <w:del w:id="6"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7"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EE55D4">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EE55D4">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EE55D4">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EE55D4">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EE55D4">
            <w:pPr>
              <w:pStyle w:val="Code"/>
              <w:spacing w:before="0" w:after="0" w:line="240" w:lineRule="auto"/>
              <w:jc w:val="center"/>
              <w:rPr>
                <w:rFonts w:ascii="Calibri" w:hAnsi="Calibri" w:cs="Calibri"/>
              </w:rPr>
            </w:pPr>
            <w:r w:rsidRPr="009F662C">
              <w:rPr>
                <w:rFonts w:ascii="Calibri" w:hAnsi="Calibri" w:cs="Calibri"/>
              </w:rPr>
              <w:t>Corresponding output</w:t>
            </w:r>
          </w:p>
        </w:tc>
      </w:tr>
      <w:tr w:rsidR="009F662C" w:rsidRPr="009F662C" w14:paraId="62451696" w14:textId="77777777" w:rsidTr="00EE55D4">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proofErr w:type="gramStart"/>
      <w:r w:rsidRPr="00591CF3">
        <w:rPr>
          <w:rStyle w:val="NoneB"/>
        </w:rPr>
        <w:t>Your</w:t>
      </w:r>
      <w:proofErr w:type="gramEnd"/>
      <w:r w:rsidRPr="00591CF3">
        <w:rPr>
          <w:rStyle w:val="NoneB"/>
        </w:rPr>
        <w:t xml:space="preserve">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proofErr w:type="gramStart"/>
      <w:r w:rsidRPr="00591CF3">
        <w:t>constructor</w:t>
      </w:r>
      <w:proofErr w:type="gramEnd"/>
      <w:r w:rsidRPr="00591CF3">
        <w:t xml:space="preserve">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xml:space="preserve">, and </w:t>
      </w:r>
      <w:r w:rsidRPr="00A02862">
        <w:rPr>
          <w:rStyle w:val="None"/>
          <w:rFonts w:ascii="Calibri" w:hAnsi="Calibri"/>
          <w:b w:val="0"/>
          <w:bCs w:val="0"/>
          <w:color w:val="000000"/>
          <w:sz w:val="21"/>
          <w:szCs w:val="21"/>
          <w:highlight w:val="yellow"/>
          <w:u w:color="000000"/>
          <w:lang w:val="en-US"/>
        </w:rPr>
        <w:t>s</w:t>
      </w:r>
      <w:r w:rsidRPr="00A02862">
        <w:rPr>
          <w:rStyle w:val="None"/>
          <w:rFonts w:ascii="Calibri" w:hAnsi="Calibri"/>
          <w:b w:val="0"/>
          <w:bCs w:val="0"/>
          <w:highlight w:val="yellow"/>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proofErr w:type="spellStart"/>
      <w:r w:rsidRPr="00591CF3">
        <w:rPr>
          <w:rStyle w:val="NoneB"/>
          <w:rFonts w:asciiTheme="minorHAnsi" w:eastAsiaTheme="minorHAnsi" w:hAnsiTheme="minorHAnsi" w:cstheme="minorBidi"/>
          <w:b w:val="0"/>
          <w:bCs w:val="0"/>
          <w:noProof/>
          <w:color w:val="auto"/>
          <w:bdr w:val="none" w:sz="0" w:space="0" w:color="auto"/>
        </w:rPr>
        <w:t>firstName</w:t>
      </w:r>
      <w:proofErr w:type="spellEnd"/>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167D05" w:rsidRDefault="004F2AE3" w:rsidP="004F2AE3">
      <w:pPr>
        <w:pStyle w:val="BodyA"/>
        <w:numPr>
          <w:ilvl w:val="0"/>
          <w:numId w:val="50"/>
        </w:numPr>
        <w:jc w:val="left"/>
        <w:rPr>
          <w:rStyle w:val="NoneAA"/>
          <w:rFonts w:asciiTheme="minorHAnsi" w:eastAsiaTheme="minorHAnsi" w:hAnsiTheme="minorHAnsi" w:cstheme="minorBidi"/>
          <w:color w:val="auto"/>
          <w:highlight w:val="yellow"/>
          <w:bdr w:val="none" w:sz="0" w:space="0" w:color="auto"/>
          <w:lang w:val="bg-BG"/>
        </w:rPr>
      </w:pPr>
      <w:r w:rsidRPr="00167D05">
        <w:rPr>
          <w:rStyle w:val="NoneB"/>
          <w:rFonts w:asciiTheme="minorHAnsi" w:eastAsiaTheme="minorHAnsi" w:hAnsiTheme="minorHAnsi" w:cstheme="minorBidi"/>
          <w:b w:val="0"/>
          <w:color w:val="auto"/>
          <w:highlight w:val="yellow"/>
          <w:bdr w:val="none" w:sz="0" w:space="0" w:color="auto"/>
        </w:rPr>
        <w:t xml:space="preserve">Otherwise this function </w:t>
      </w:r>
      <w:r w:rsidRPr="00167D05">
        <w:rPr>
          <w:rStyle w:val="NoneB"/>
          <w:rFonts w:asciiTheme="minorHAnsi" w:eastAsiaTheme="minorHAnsi" w:hAnsiTheme="minorHAnsi" w:cstheme="minorBidi"/>
          <w:b w:val="0"/>
          <w:color w:val="auto"/>
          <w:highlight w:val="cyan"/>
          <w:bdr w:val="none" w:sz="0" w:space="0" w:color="auto"/>
        </w:rPr>
        <w:t xml:space="preserve">should </w:t>
      </w:r>
      <w:r w:rsidRPr="00167D05">
        <w:rPr>
          <w:rStyle w:val="NoneB"/>
          <w:rFonts w:asciiTheme="minorHAnsi" w:eastAsiaTheme="minorHAnsi" w:hAnsiTheme="minorHAnsi" w:cstheme="minorBidi"/>
          <w:color w:val="auto"/>
          <w:highlight w:val="cyan"/>
          <w:bdr w:val="none" w:sz="0" w:space="0" w:color="auto"/>
        </w:rPr>
        <w:t>add</w:t>
      </w:r>
      <w:r w:rsidRPr="00167D05">
        <w:rPr>
          <w:rStyle w:val="NoneB"/>
          <w:rFonts w:asciiTheme="minorHAnsi" w:eastAsiaTheme="minorHAnsi" w:hAnsiTheme="minorHAnsi" w:cstheme="minorBidi"/>
          <w:b w:val="0"/>
          <w:color w:val="auto"/>
          <w:highlight w:val="cyan"/>
          <w:bdr w:val="none" w:sz="0" w:space="0" w:color="auto"/>
        </w:rPr>
        <w:t xml:space="preserve"> the </w:t>
      </w:r>
      <w:r w:rsidRPr="00167D05">
        <w:rPr>
          <w:rStyle w:val="NoneB"/>
          <w:rFonts w:asciiTheme="minorHAnsi" w:eastAsiaTheme="minorHAnsi" w:hAnsiTheme="minorHAnsi" w:cstheme="minorBidi"/>
          <w:b w:val="0"/>
          <w:color w:val="auto"/>
          <w:highlight w:val="yellow"/>
          <w:bdr w:val="none" w:sz="0" w:space="0" w:color="auto"/>
        </w:rPr>
        <w:t xml:space="preserve">customer as new one </w:t>
      </w:r>
      <w:r w:rsidRPr="00167D05">
        <w:rPr>
          <w:rStyle w:val="NoneB"/>
          <w:rFonts w:asciiTheme="minorHAnsi" w:eastAsiaTheme="minorHAnsi" w:hAnsiTheme="minorHAnsi" w:cstheme="minorBidi"/>
          <w:b w:val="0"/>
          <w:color w:val="auto"/>
          <w:highlight w:val="cyan"/>
          <w:bdr w:val="none" w:sz="0" w:space="0" w:color="auto"/>
        </w:rPr>
        <w:t xml:space="preserve">and </w:t>
      </w:r>
      <w:r w:rsidRPr="00167D05">
        <w:rPr>
          <w:rStyle w:val="NoneB"/>
          <w:rFonts w:asciiTheme="minorHAnsi" w:eastAsiaTheme="minorHAnsi" w:hAnsiTheme="minorHAnsi" w:cstheme="minorBidi"/>
          <w:color w:val="auto"/>
          <w:highlight w:val="cyan"/>
          <w:bdr w:val="none" w:sz="0" w:space="0" w:color="auto"/>
        </w:rPr>
        <w:t xml:space="preserve">return the </w:t>
      </w:r>
      <w:r w:rsidRPr="00167D05">
        <w:rPr>
          <w:rStyle w:val="NoneB"/>
          <w:rFonts w:asciiTheme="minorHAnsi" w:eastAsiaTheme="minorHAnsi" w:hAnsiTheme="minorHAnsi" w:cstheme="minorBidi"/>
          <w:color w:val="auto"/>
          <w:highlight w:val="yellow"/>
          <w:bdr w:val="none" w:sz="0" w:space="0" w:color="auto"/>
        </w:rPr>
        <w:t>customer</w:t>
      </w:r>
      <w:r w:rsidRPr="00167D05">
        <w:rPr>
          <w:rStyle w:val="NoneB"/>
          <w:rFonts w:asciiTheme="minorHAnsi" w:eastAsiaTheme="minorHAnsi" w:hAnsiTheme="minorHAnsi" w:cstheme="minorBidi"/>
          <w:b w:val="0"/>
          <w:color w:val="auto"/>
          <w:highlight w:val="yellow"/>
          <w:bdr w:val="none" w:sz="0" w:space="0" w:color="auto"/>
        </w:rPr>
        <w:t xml:space="preserve"> details</w:t>
      </w:r>
      <w:r w:rsidRPr="00167D05">
        <w:rPr>
          <w:rStyle w:val="NoneB"/>
          <w:rFonts w:asciiTheme="minorHAnsi" w:eastAsiaTheme="minorHAnsi" w:hAnsiTheme="minorHAnsi" w:cstheme="minorBidi"/>
          <w:color w:val="auto"/>
          <w:highlight w:val="yellow"/>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3466A0" w:rsidRDefault="004F2AE3" w:rsidP="004F2AE3">
      <w:pPr>
        <w:pStyle w:val="ListParagraph"/>
        <w:numPr>
          <w:ilvl w:val="0"/>
          <w:numId w:val="46"/>
        </w:numPr>
        <w:pBdr>
          <w:top w:val="nil"/>
          <w:left w:val="nil"/>
          <w:bottom w:val="nil"/>
          <w:right w:val="nil"/>
          <w:between w:val="nil"/>
          <w:bar w:val="nil"/>
        </w:pBdr>
        <w:contextualSpacing w:val="0"/>
        <w:rPr>
          <w:highlight w:val="yellow"/>
          <w:lang w:val="bg-BG"/>
        </w:rPr>
      </w:pPr>
      <w:r w:rsidRPr="003466A0">
        <w:rPr>
          <w:rStyle w:val="NoneB"/>
          <w:highlight w:val="yellow"/>
        </w:rPr>
        <w:t xml:space="preserve">Check if the given </w:t>
      </w:r>
      <w:r w:rsidRPr="003466A0">
        <w:rPr>
          <w:rStyle w:val="None"/>
          <w:rFonts w:ascii="Consolas" w:eastAsia="Consolas" w:hAnsi="Consolas" w:cs="Consolas"/>
          <w:b/>
          <w:bCs/>
          <w:noProof/>
          <w:highlight w:val="yellow"/>
        </w:rPr>
        <w:t xml:space="preserve">personalId </w:t>
      </w:r>
      <w:r w:rsidRPr="003466A0">
        <w:rPr>
          <w:rStyle w:val="NoneB"/>
          <w:highlight w:val="yellow"/>
        </w:rPr>
        <w:t xml:space="preserve">corresponds to a customer in the </w:t>
      </w:r>
      <w:r w:rsidRPr="003466A0">
        <w:rPr>
          <w:rStyle w:val="None"/>
          <w:rFonts w:asciiTheme="majorHAnsi" w:eastAsia="Consolas" w:hAnsiTheme="majorHAnsi" w:cs="Consolas"/>
          <w:b/>
          <w:bCs/>
          <w:highlight w:val="yellow"/>
        </w:rPr>
        <w:t>customers</w:t>
      </w:r>
      <w:r w:rsidRPr="003466A0">
        <w:rPr>
          <w:rStyle w:val="NoneB"/>
          <w:highlight w:val="yellow"/>
        </w:rPr>
        <w:t xml:space="preserve"> array, if not </w:t>
      </w:r>
      <w:r w:rsidRPr="003466A0">
        <w:rPr>
          <w:rStyle w:val="NoneB"/>
          <w:b/>
          <w:highlight w:val="yellow"/>
        </w:rPr>
        <w:t>throw a new error</w:t>
      </w:r>
      <w:r w:rsidRPr="003466A0">
        <w:rPr>
          <w:rStyle w:val="NoneB"/>
          <w:highlight w:val="yellow"/>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3466A0">
        <w:rPr>
          <w:rStyle w:val="NoneB"/>
          <w:highlight w:val="yellow"/>
        </w:rPr>
        <w:t xml:space="preserve">Otherwise </w:t>
      </w:r>
      <w:r w:rsidRPr="003466A0">
        <w:rPr>
          <w:rStyle w:val="NoneB"/>
          <w:b/>
          <w:highlight w:val="yellow"/>
        </w:rPr>
        <w:t>add the amount</w:t>
      </w:r>
      <w:r w:rsidRPr="003466A0">
        <w:rPr>
          <w:rStyle w:val="NoneB"/>
          <w:highlight w:val="yellow"/>
        </w:rPr>
        <w:t xml:space="preserve"> to the corresponding custome</w:t>
      </w:r>
      <w:r w:rsidRPr="00591CF3">
        <w:rPr>
          <w:rStyle w:val="NoneB"/>
        </w:rPr>
        <w:t xml:space="preserve">r in a </w:t>
      </w:r>
      <w:r w:rsidRPr="003466A0">
        <w:rPr>
          <w:rStyle w:val="NoneB"/>
          <w:highlight w:val="yellow"/>
        </w:rPr>
        <w:t xml:space="preserve">property named </w:t>
      </w:r>
      <w:r w:rsidRPr="003466A0">
        <w:rPr>
          <w:rStyle w:val="NoneB"/>
          <w:b/>
          <w:noProof/>
          <w:highlight w:val="yellow"/>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w:t>
      </w:r>
      <w:r w:rsidRPr="003466A0">
        <w:rPr>
          <w:rStyle w:val="NoneB"/>
          <w:highlight w:val="yellow"/>
        </w:rPr>
        <w:t>to this customer</w:t>
      </w:r>
      <w:r w:rsidRPr="00591CF3">
        <w:rPr>
          <w:rStyle w:val="NoneB"/>
        </w:rPr>
        <w:t xml:space="preserve"> </w:t>
      </w:r>
      <w:r w:rsidRPr="00591CF3">
        <w:rPr>
          <w:rStyle w:val="NoneB"/>
          <w:noProof/>
        </w:rPr>
        <w:t>(</w:t>
      </w:r>
      <w:r w:rsidRPr="00591CF3">
        <w:rPr>
          <w:rStyle w:val="NoneB"/>
        </w:rPr>
        <w:t xml:space="preserve">for more clarity see the example below and the hints), </w:t>
      </w:r>
      <w:r w:rsidRPr="003466A0">
        <w:rPr>
          <w:rStyle w:val="NoneB"/>
          <w:highlight w:val="green"/>
        </w:rPr>
        <w:t xml:space="preserve">then </w:t>
      </w:r>
      <w:r w:rsidRPr="003466A0">
        <w:rPr>
          <w:rStyle w:val="NoneB"/>
          <w:b/>
          <w:highlight w:val="green"/>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B6113F">
        <w:rPr>
          <w:rStyle w:val="NoneB"/>
          <w:highlight w:val="yellow"/>
        </w:rPr>
        <w:t xml:space="preserve">Otherwise subtract the </w:t>
      </w:r>
      <w:r w:rsidRPr="00B6113F">
        <w:rPr>
          <w:rStyle w:val="NoneB"/>
          <w:rFonts w:ascii="Consolas" w:hAnsi="Consolas"/>
          <w:b/>
          <w:noProof/>
          <w:highlight w:val="yellow"/>
        </w:rPr>
        <w:t>amount</w:t>
      </w:r>
      <w:r w:rsidRPr="00B6113F">
        <w:rPr>
          <w:rStyle w:val="NoneB"/>
          <w:noProof/>
          <w:highlight w:val="yellow"/>
        </w:rPr>
        <w:t xml:space="preserve"> </w:t>
      </w:r>
      <w:r w:rsidRPr="00B6113F">
        <w:rPr>
          <w:rStyle w:val="NoneB"/>
          <w:highlight w:val="yellow"/>
        </w:rPr>
        <w:t xml:space="preserve">from the </w:t>
      </w:r>
      <w:r w:rsidRPr="00B6113F">
        <w:rPr>
          <w:rStyle w:val="NoneB"/>
          <w:rFonts w:ascii="Consolas" w:hAnsi="Consolas"/>
          <w:b/>
          <w:noProof/>
          <w:highlight w:val="yellow"/>
        </w:rPr>
        <w:t>totalMoney</w:t>
      </w:r>
      <w:r w:rsidRPr="00591CF3">
        <w:rPr>
          <w:rStyle w:val="NoneB"/>
          <w:rFonts w:ascii="Consolas" w:hAnsi="Consolas"/>
          <w:b/>
          <w:noProof/>
        </w:rPr>
        <w:t xml:space="preserve">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w:t>
      </w:r>
      <w:r w:rsidRPr="00B6113F">
        <w:rPr>
          <w:rStyle w:val="NoneB"/>
          <w:highlight w:val="yellow"/>
        </w:rPr>
        <w:t xml:space="preserve">, </w:t>
      </w:r>
      <w:r w:rsidRPr="00B6113F">
        <w:rPr>
          <w:rStyle w:val="NoneB"/>
          <w:highlight w:val="green"/>
        </w:rPr>
        <w:t xml:space="preserve">then </w:t>
      </w:r>
      <w:r w:rsidRPr="00B6113F">
        <w:rPr>
          <w:rStyle w:val="NoneB"/>
          <w:b/>
          <w:highlight w:val="green"/>
        </w:rPr>
        <w:t>return the total money</w:t>
      </w:r>
      <w:r w:rsidRPr="00B6113F">
        <w:rPr>
          <w:rStyle w:val="NoneB"/>
          <w:highlight w:val="green"/>
        </w:rPr>
        <w:t xml:space="preserve"> of the corresponding customer</w:t>
      </w:r>
      <w:r w:rsidRPr="00591CF3">
        <w:rPr>
          <w:rStyle w:val="NoneB"/>
        </w:rPr>
        <w:t xml:space="preserve">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7B5740" w:rsidRDefault="004F2AE3" w:rsidP="004F2AE3">
      <w:pPr>
        <w:pStyle w:val="BodyA"/>
        <w:numPr>
          <w:ilvl w:val="0"/>
          <w:numId w:val="47"/>
        </w:numPr>
        <w:jc w:val="left"/>
        <w:rPr>
          <w:rStyle w:val="None"/>
          <w:highlight w:val="yellow"/>
          <w:lang w:val="bg-BG"/>
        </w:rPr>
      </w:pPr>
      <w:r w:rsidRPr="007B5740">
        <w:rPr>
          <w:rStyle w:val="None"/>
          <w:rFonts w:ascii="Calibri" w:hAnsi="Calibri"/>
          <w:b w:val="0"/>
          <w:bCs w:val="0"/>
          <w:highlight w:val="yellow"/>
          <w:lang w:val="en-US"/>
        </w:rPr>
        <w:t xml:space="preserve">Otherwise </w:t>
      </w:r>
      <w:r w:rsidRPr="007B5740">
        <w:rPr>
          <w:rStyle w:val="None"/>
          <w:rFonts w:ascii="Calibri" w:hAnsi="Calibri"/>
          <w:bCs w:val="0"/>
          <w:highlight w:val="yellow"/>
          <w:lang w:val="en-US"/>
        </w:rPr>
        <w:t>return the whole information</w:t>
      </w:r>
      <w:r w:rsidRPr="007B5740">
        <w:rPr>
          <w:rStyle w:val="None"/>
          <w:rFonts w:ascii="Calibri" w:hAnsi="Calibri"/>
          <w:b w:val="0"/>
          <w:bCs w:val="0"/>
          <w:highlight w:val="yellow"/>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B6113F" w:rsidRDefault="004F2AE3" w:rsidP="004F2AE3">
      <w:pPr>
        <w:pStyle w:val="ListParagraph"/>
        <w:numPr>
          <w:ilvl w:val="0"/>
          <w:numId w:val="47"/>
        </w:numPr>
        <w:ind w:left="1080"/>
        <w:rPr>
          <w:rStyle w:val="NoneB"/>
          <w:highlight w:val="green"/>
          <w:lang w:val="bg-BG"/>
        </w:rPr>
      </w:pPr>
      <w:r w:rsidRPr="00591CF3">
        <w:rPr>
          <w:rStyle w:val="NoneB"/>
          <w:b/>
        </w:rPr>
        <w:lastRenderedPageBreak/>
        <w:t>number</w:t>
      </w:r>
      <w:r w:rsidRPr="00591CF3">
        <w:rPr>
          <w:rStyle w:val="NoneB"/>
        </w:rPr>
        <w:t xml:space="preserve"> of the transaction in </w:t>
      </w:r>
      <w:r w:rsidRPr="00B6113F">
        <w:rPr>
          <w:rStyle w:val="NoneB"/>
          <w:highlight w:val="green"/>
        </w:rPr>
        <w:t>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proofErr w:type="gramStart"/>
      <w:r w:rsidRPr="00591CF3">
        <w:rPr>
          <w:rStyle w:val="NoneB"/>
          <w:b/>
        </w:rPr>
        <w:t>amount</w:t>
      </w:r>
      <w:proofErr w:type="gramEnd"/>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EE55D4">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EE55D4">
            <w:pPr>
              <w:pStyle w:val="Code"/>
              <w:spacing w:before="0" w:after="0"/>
              <w:jc w:val="center"/>
            </w:pPr>
            <w:r w:rsidRPr="00591CF3">
              <w:rPr>
                <w:rStyle w:val="None"/>
                <w:rFonts w:ascii="Helvetica" w:hAnsi="Helvetica"/>
              </w:rPr>
              <w:t>Sample code usage</w:t>
            </w:r>
          </w:p>
        </w:tc>
      </w:tr>
      <w:tr w:rsidR="004F2AE3" w:rsidRPr="00591CF3" w14:paraId="40CC624F" w14:textId="77777777" w:rsidTr="00EE55D4">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EE55D4">
            <w:pPr>
              <w:shd w:val="clear" w:color="auto" w:fill="FFFFFF"/>
              <w:spacing w:before="0" w:after="0" w:line="285" w:lineRule="atLeast"/>
              <w:rPr>
                <w:rFonts w:ascii="Consolas" w:eastAsia="Times New Roman" w:hAnsi="Consolas"/>
                <w:color w:val="000000"/>
                <w:lang w:val="bg-BG"/>
              </w:rPr>
            </w:pPr>
            <w:bookmarkStart w:id="8" w:name="_GoBack"/>
            <w:r w:rsidRPr="00591CF3">
              <w:rPr>
                <w:rFonts w:ascii="Consolas" w:eastAsia="Times New Roman" w:hAnsi="Consolas"/>
                <w:noProof/>
                <w:color w:val="0000FF"/>
              </w:rPr>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EE55D4">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EE55D4">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EE55D4">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bookmarkEnd w:id="8"/>
          <w:p w14:paraId="678DAA55" w14:textId="77777777" w:rsidR="004F2AE3" w:rsidRPr="00591CF3" w:rsidRDefault="004F2AE3" w:rsidP="00EE55D4">
            <w:pPr>
              <w:pStyle w:val="Default"/>
              <w:spacing w:line="360" w:lineRule="atLeast"/>
              <w:rPr>
                <w:rFonts w:hint="eastAsia"/>
              </w:rPr>
            </w:pPr>
          </w:p>
        </w:tc>
      </w:tr>
      <w:tr w:rsidR="004F2AE3" w:rsidRPr="00591CF3" w14:paraId="0042FF5A" w14:textId="77777777" w:rsidTr="00EE55D4">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EE55D4">
            <w:pPr>
              <w:pStyle w:val="Code"/>
              <w:spacing w:before="0" w:after="0"/>
              <w:jc w:val="center"/>
            </w:pPr>
            <w:r w:rsidRPr="00591CF3">
              <w:rPr>
                <w:rStyle w:val="None"/>
                <w:rFonts w:ascii="Helvetica" w:hAnsi="Helvetica"/>
              </w:rPr>
              <w:t>Corresponding output</w:t>
            </w:r>
          </w:p>
        </w:tc>
      </w:tr>
      <w:tr w:rsidR="004F2AE3" w:rsidRPr="00591CF3" w14:paraId="4A72BD3C" w14:textId="77777777" w:rsidTr="00EE55D4">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EE55D4">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EE55D4">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EE55D4">
            <w:pPr>
              <w:pStyle w:val="Code"/>
              <w:rPr>
                <w:shd w:val="clear" w:color="auto" w:fill="FFFFFF"/>
                <w:lang w:val="bg-BG"/>
              </w:rPr>
            </w:pPr>
            <w:r w:rsidRPr="00591CF3">
              <w:rPr>
                <w:shd w:val="clear" w:color="auto" w:fill="FFFFFF"/>
              </w:rPr>
              <w:t>500$</w:t>
            </w:r>
          </w:p>
          <w:p w14:paraId="4F497D5B" w14:textId="77777777" w:rsidR="004F2AE3" w:rsidRPr="00591CF3" w:rsidRDefault="004F2AE3" w:rsidP="00EE55D4">
            <w:pPr>
              <w:pStyle w:val="Code"/>
              <w:rPr>
                <w:shd w:val="clear" w:color="auto" w:fill="FFFFFF"/>
                <w:lang w:val="bg-BG"/>
              </w:rPr>
            </w:pPr>
            <w:r w:rsidRPr="00591CF3">
              <w:rPr>
                <w:shd w:val="clear" w:color="auto" w:fill="FFFFFF"/>
              </w:rPr>
              <w:t>375$</w:t>
            </w:r>
          </w:p>
          <w:p w14:paraId="515AF508" w14:textId="77777777" w:rsidR="004F2AE3" w:rsidRPr="00591CF3" w:rsidRDefault="004F2AE3" w:rsidP="00EE55D4">
            <w:pPr>
              <w:pStyle w:val="Code"/>
              <w:rPr>
                <w:lang w:val="bg-BG"/>
              </w:rPr>
            </w:pPr>
            <w:r w:rsidRPr="00591CF3">
              <w:t>Bank name: SoftUni Bank</w:t>
            </w:r>
          </w:p>
          <w:p w14:paraId="2977201B" w14:textId="77777777" w:rsidR="004F2AE3" w:rsidRPr="00591CF3" w:rsidRDefault="004F2AE3" w:rsidP="00EE55D4">
            <w:pPr>
              <w:pStyle w:val="Code"/>
              <w:rPr>
                <w:lang w:val="bg-BG"/>
              </w:rPr>
            </w:pPr>
            <w:r w:rsidRPr="00591CF3">
              <w:t>Customer name: Svetlin Nakov</w:t>
            </w:r>
          </w:p>
          <w:p w14:paraId="5A176A5F" w14:textId="77777777" w:rsidR="004F2AE3" w:rsidRPr="00591CF3" w:rsidRDefault="004F2AE3" w:rsidP="00EE55D4">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EE55D4">
            <w:pPr>
              <w:pStyle w:val="Code"/>
              <w:rPr>
                <w:lang w:val="bg-BG"/>
              </w:rPr>
            </w:pPr>
            <w:r w:rsidRPr="00591CF3">
              <w:t>Total Money: 375$</w:t>
            </w:r>
          </w:p>
          <w:p w14:paraId="18B37A03" w14:textId="77777777" w:rsidR="004F2AE3" w:rsidRPr="00591CF3" w:rsidRDefault="004F2AE3" w:rsidP="00EE55D4">
            <w:pPr>
              <w:pStyle w:val="Code"/>
              <w:rPr>
                <w:lang w:val="bg-BG"/>
              </w:rPr>
            </w:pPr>
            <w:r w:rsidRPr="00591CF3">
              <w:t>Transactions:</w:t>
            </w:r>
          </w:p>
          <w:p w14:paraId="385C7E09" w14:textId="77777777" w:rsidR="004F2AE3" w:rsidRPr="00591CF3" w:rsidRDefault="004F2AE3" w:rsidP="00EE55D4">
            <w:pPr>
              <w:pStyle w:val="Code"/>
              <w:rPr>
                <w:lang w:val="bg-BG"/>
              </w:rPr>
            </w:pPr>
            <w:r w:rsidRPr="00591CF3">
              <w:t>3. Svetlin Nakov withdrew 125$!</w:t>
            </w:r>
          </w:p>
          <w:p w14:paraId="4F5BFAE8" w14:textId="77777777" w:rsidR="004F2AE3" w:rsidRPr="00591CF3" w:rsidRDefault="004F2AE3" w:rsidP="00EE55D4">
            <w:pPr>
              <w:pStyle w:val="Code"/>
              <w:rPr>
                <w:lang w:val="bg-BG"/>
              </w:rPr>
            </w:pPr>
            <w:r w:rsidRPr="00591CF3">
              <w:t>2. Svetlin Nakov made depostit of 250$!</w:t>
            </w:r>
          </w:p>
          <w:p w14:paraId="16B575BE" w14:textId="77777777" w:rsidR="004F2AE3" w:rsidRPr="00591CF3" w:rsidRDefault="004F2AE3" w:rsidP="00EE55D4">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proofErr w:type="gramStart"/>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roofErr w:type="gramEnd"/>
    </w:p>
    <w:p w14:paraId="592EBD29" w14:textId="51658AA2" w:rsidR="00640502" w:rsidRPr="009F662C" w:rsidRDefault="00640502" w:rsidP="009F662C">
      <w:pPr>
        <w:rPr>
          <w:lang w:val="bg-BG"/>
        </w:rPr>
      </w:pPr>
    </w:p>
    <w:sectPr w:rsidR="00640502" w:rsidRPr="009F662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1EDF2" w14:textId="77777777" w:rsidR="00396839" w:rsidRDefault="00396839" w:rsidP="008068A2">
      <w:pPr>
        <w:spacing w:after="0" w:line="240" w:lineRule="auto"/>
      </w:pPr>
      <w:r>
        <w:separator/>
      </w:r>
    </w:p>
  </w:endnote>
  <w:endnote w:type="continuationSeparator" w:id="0">
    <w:p w14:paraId="5F64A349" w14:textId="77777777" w:rsidR="00396839" w:rsidRDefault="00396839" w:rsidP="008068A2">
      <w:pPr>
        <w:spacing w:after="0" w:line="240" w:lineRule="auto"/>
      </w:pPr>
      <w:r>
        <w:continuationSeparator/>
      </w:r>
    </w:p>
  </w:endnote>
  <w:endnote w:type="continuationNotice" w:id="1">
    <w:p w14:paraId="4B57E99C" w14:textId="77777777" w:rsidR="00396839" w:rsidRDefault="0039683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E55D4" w:rsidRDefault="00EE55D4"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E55D4" w:rsidRPr="002C539D" w:rsidRDefault="00EE55D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EE55D4" w:rsidRPr="002C539D" w:rsidRDefault="00EE55D4" w:rsidP="002D07CA">
                          <w:pPr>
                            <w:spacing w:before="40" w:after="100" w:line="240" w:lineRule="auto"/>
                            <w:rPr>
                              <w:sz w:val="17"/>
                              <w:szCs w:val="17"/>
                            </w:rPr>
                          </w:pPr>
                          <w:bookmarkStart w:id="9"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9"/>
                        <w:p w14:paraId="7FED8C0A" w14:textId="27F8C71F" w:rsidR="00EE55D4" w:rsidRPr="00596AA5" w:rsidRDefault="00EE55D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del w:id="10" w:author="mine" w:date="2020-06-23T10:51:00Z">
                            <w:r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del>
                          <w:ins w:id="11" w:author="mine" w:date="2020-06-23T10:51:00Z">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ins>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del>
                    <w:ins w:id="1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4BAC0E" w:rsidR="00EE55D4" w:rsidRPr="00596AA5" w:rsidRDefault="00EE55D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80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807">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4BAC0E" w:rsidR="00EE55D4" w:rsidRPr="00596AA5" w:rsidRDefault="00EE55D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80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807">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AE812" w14:textId="77777777" w:rsidR="00396839" w:rsidRDefault="00396839" w:rsidP="008068A2">
      <w:pPr>
        <w:spacing w:after="0" w:line="240" w:lineRule="auto"/>
      </w:pPr>
      <w:r>
        <w:separator/>
      </w:r>
    </w:p>
  </w:footnote>
  <w:footnote w:type="continuationSeparator" w:id="0">
    <w:p w14:paraId="6BB14A1A" w14:textId="77777777" w:rsidR="00396839" w:rsidRDefault="00396839" w:rsidP="008068A2">
      <w:pPr>
        <w:spacing w:after="0" w:line="240" w:lineRule="auto"/>
      </w:pPr>
      <w:r>
        <w:continuationSeparator/>
      </w:r>
    </w:p>
  </w:footnote>
  <w:footnote w:type="continuationNotice" w:id="1">
    <w:p w14:paraId="195885D9" w14:textId="77777777" w:rsidR="00396839" w:rsidRDefault="0039683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E55D4" w:rsidRDefault="00EE55D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67D05"/>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466A0"/>
    <w:rsid w:val="003500FD"/>
    <w:rsid w:val="00356360"/>
    <w:rsid w:val="00380A57"/>
    <w:rsid w:val="003817EF"/>
    <w:rsid w:val="00382A45"/>
    <w:rsid w:val="00396839"/>
    <w:rsid w:val="003A1601"/>
    <w:rsid w:val="003A33F9"/>
    <w:rsid w:val="003A5602"/>
    <w:rsid w:val="003B0278"/>
    <w:rsid w:val="003B1846"/>
    <w:rsid w:val="003B197F"/>
    <w:rsid w:val="003B6A53"/>
    <w:rsid w:val="003E1013"/>
    <w:rsid w:val="003E167F"/>
    <w:rsid w:val="003E2A3C"/>
    <w:rsid w:val="003E2F33"/>
    <w:rsid w:val="003E6BFB"/>
    <w:rsid w:val="003F1864"/>
    <w:rsid w:val="0041081C"/>
    <w:rsid w:val="004311CA"/>
    <w:rsid w:val="00442BE2"/>
    <w:rsid w:val="00447237"/>
    <w:rsid w:val="00457B00"/>
    <w:rsid w:val="00470D14"/>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1807"/>
    <w:rsid w:val="005E6CC9"/>
    <w:rsid w:val="00600083"/>
    <w:rsid w:val="00604363"/>
    <w:rsid w:val="0062044F"/>
    <w:rsid w:val="00624212"/>
    <w:rsid w:val="006242A9"/>
    <w:rsid w:val="00624DCF"/>
    <w:rsid w:val="00627525"/>
    <w:rsid w:val="0063342B"/>
    <w:rsid w:val="00640502"/>
    <w:rsid w:val="00644D27"/>
    <w:rsid w:val="00645F7C"/>
    <w:rsid w:val="006518F5"/>
    <w:rsid w:val="006520D1"/>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B5740"/>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2862"/>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13F"/>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477BC"/>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EE55D4"/>
    <w:rsid w:val="00F04B60"/>
    <w:rsid w:val="00F14B72"/>
    <w:rsid w:val="00F20B48"/>
    <w:rsid w:val="00F258BA"/>
    <w:rsid w:val="00F27E9C"/>
    <w:rsid w:val="00F41F41"/>
    <w:rsid w:val="00F4609D"/>
    <w:rsid w:val="00F46918"/>
    <w:rsid w:val="00F46DDE"/>
    <w:rsid w:val="00F655ED"/>
    <w:rsid w:val="00F7033C"/>
    <w:rsid w:val="00F83F3D"/>
    <w:rsid w:val="00F96D0D"/>
    <w:rsid w:val="00F976AD"/>
    <w:rsid w:val="00FA6461"/>
    <w:rsid w:val="00FC3EAB"/>
    <w:rsid w:val="00FD0E43"/>
    <w:rsid w:val="00FD39DE"/>
    <w:rsid w:val="00FE038F"/>
    <w:rsid w:val="00FE46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image" Target="media/image16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hyperlink" Target="mailto:info@softuni.org" TargetMode="External"/><Relationship Id="rId2" Type="http://schemas.openxmlformats.org/officeDocument/2006/relationships/image" Target="media/image8.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50.png"/><Relationship Id="rId40"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2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twitter.com/SoftUni1"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E4D4A-CACB-452D-AACE-9754E384B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3</Pages>
  <Words>1570</Words>
  <Characters>8954</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33</cp:revision>
  <cp:lastPrinted>2015-10-26T22:35:00Z</cp:lastPrinted>
  <dcterms:created xsi:type="dcterms:W3CDTF">2019-11-12T12:29:00Z</dcterms:created>
  <dcterms:modified xsi:type="dcterms:W3CDTF">2020-10-15T14:19:00Z</dcterms:modified>
  <cp:category>computer programming;programming;software development;software engineering</cp:category>
</cp:coreProperties>
</file>